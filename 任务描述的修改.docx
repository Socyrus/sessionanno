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1048"/>
        <w:gridCol w:w="1196"/>
        <w:gridCol w:w="4575"/>
        <w:gridCol w:w="3828"/>
      </w:tblGrid>
      <w:tr w:rsidR="0044565D" w:rsidRPr="0044565D" w14:paraId="681C3643" w14:textId="77777777" w:rsidTr="0044565D">
        <w:trPr>
          <w:trHeight w:val="28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F3EE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 xml:space="preserve">　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A07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初始查询</w:t>
            </w:r>
          </w:p>
        </w:tc>
        <w:tc>
          <w:tcPr>
            <w:tcW w:w="4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1E49F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查询任务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775F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问题</w:t>
            </w:r>
          </w:p>
        </w:tc>
      </w:tr>
      <w:tr w:rsidR="0044565D" w:rsidRPr="0044565D" w14:paraId="35BC0AC0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9A1F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571A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破冰游戏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550FE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小明所在的部门刚刚招聘了十个新员工，近期需要进行新员工培训。请查找一个适合新员工培训时采用，大约十人参与的破冰游戏的玩法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043B" w14:textId="28802174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请你根据搜索结果，讲出给你印象最深的1个破冰游戏的名称，并用一句话描述这个游戏需要</w:t>
            </w:r>
            <w:ins w:id="0" w:author="Cheng" w:date="2014-12-05T00:39:00Z">
              <w:r w:rsidR="00EE7F01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做</w:t>
              </w:r>
              <w:r w:rsidR="00EE7F01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什么</w:t>
              </w:r>
            </w:ins>
            <w:ins w:id="1" w:author="Cheng" w:date="2014-12-05T00:40:00Z">
              <w:r w:rsidR="00EE7F01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物资</w:t>
              </w:r>
            </w:ins>
            <w:del w:id="2" w:author="Cheng" w:date="2014-12-05T00:39:00Z">
              <w:r w:rsidRPr="0044565D" w:rsidDel="00EE7F01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的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准备</w:t>
            </w:r>
            <w:del w:id="3" w:author="Cheng" w:date="2014-12-05T00:39:00Z">
              <w:r w:rsidRPr="0044565D" w:rsidDel="00EE7F01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和玩法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。</w:t>
            </w:r>
          </w:p>
        </w:tc>
      </w:tr>
      <w:tr w:rsidR="0044565D" w:rsidRPr="0044565D" w14:paraId="461559EE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2DE3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4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2</w:t>
            </w:r>
            <w:commentRangeEnd w:id="4"/>
            <w:r>
              <w:rPr>
                <w:rStyle w:val="a3"/>
              </w:rPr>
              <w:commentReference w:id="4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118B" w14:textId="356B018D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度假旅行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3BE3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小明准备有一周的假期，想研究一下能去哪里旅行。请从花费（包括交通、住宿和娱乐），价值（度假时可以进行那些活动）和方便程度三方面比较多个旅行目的地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163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请你根据搜索结果，列出你觉得可能可行的备选目的地，并且挑选出你觉得最好的一个地方，说说为什么。</w:t>
            </w:r>
          </w:p>
        </w:tc>
      </w:tr>
      <w:tr w:rsidR="0044565D" w:rsidRPr="0044565D" w14:paraId="74BEF25F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D56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5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3</w:t>
            </w:r>
            <w:commentRangeEnd w:id="5"/>
            <w:r w:rsidR="007B2736">
              <w:rPr>
                <w:rStyle w:val="a3"/>
              </w:rPr>
              <w:commentReference w:id="5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B75E" w14:textId="1EFA43C5" w:rsidR="0044565D" w:rsidRPr="0044565D" w:rsidRDefault="00C35078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ins w:id="6" w:author="Cheng" w:date="2014-12-05T00:08:00Z">
              <w:r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死飞</w:t>
              </w:r>
            </w:ins>
            <w:del w:id="7" w:author="Cheng" w:date="2014-12-05T00:08:00Z">
              <w:r w:rsidR="0044565D" w:rsidRPr="0044565D" w:rsidDel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电动车</w:delText>
              </w:r>
            </w:del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8104" w14:textId="08A321B3" w:rsidR="0044565D" w:rsidRPr="0044565D" w:rsidRDefault="0044565D" w:rsidP="00C350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</w:t>
            </w:r>
            <w:ins w:id="8" w:author="Cheng" w:date="2014-12-05T00:06:00Z"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在</w:t>
              </w:r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清华大学</w:t>
              </w:r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附近</w:t>
              </w:r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，</w:t>
              </w:r>
            </w:ins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想买一辆</w:t>
            </w:r>
            <w:del w:id="9" w:author="Cheng" w:date="2014-12-04T23:49:00Z">
              <w:r w:rsidRPr="0044565D" w:rsidDel="00EC2586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电动车</w:delText>
              </w:r>
            </w:del>
            <w:ins w:id="10" w:author="Cheng" w:date="2014-12-04T23:49:00Z">
              <w:r w:rsidR="00EC2586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死飞自行车</w:t>
              </w:r>
            </w:ins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，请查找有</w:t>
            </w:r>
            <w:del w:id="11" w:author="Cheng" w:date="2014-12-05T00:06:00Z">
              <w:r w:rsidRPr="0044565D" w:rsidDel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哪些电动车品牌，哪个牌子的电动车质量比较好，哪些电动车比较便宜，附近哪里可以买到电动车等信息</w:delText>
              </w:r>
            </w:del>
            <w:ins w:id="12" w:author="Cheng" w:date="2014-12-05T00:06:00Z"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附近哪里</w:t>
              </w:r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可以买到</w:t>
              </w:r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lastRenderedPageBreak/>
                <w:t>死飞</w:t>
              </w:r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自行车，有哪些</w:t>
              </w:r>
            </w:ins>
            <w:ins w:id="13" w:author="Cheng" w:date="2014-12-05T00:08:00Z"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品牌</w:t>
              </w:r>
            </w:ins>
            <w:ins w:id="14" w:author="Cheng" w:date="2014-12-05T00:06:00Z"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可以选择</w:t>
              </w:r>
            </w:ins>
            <w:ins w:id="15" w:author="Cheng" w:date="2014-12-05T00:08:00Z"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，</w:t>
              </w:r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各个</w:t>
              </w:r>
              <w:r w:rsidR="00C3507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品牌有何</w:t>
              </w:r>
              <w:r w:rsidR="00C35078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优劣？</w:t>
              </w:r>
            </w:ins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5790" w14:textId="013CEDF1" w:rsidR="0044565D" w:rsidRPr="0044565D" w:rsidRDefault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请你根据搜索结果，说说你最</w:t>
            </w:r>
            <w:ins w:id="16" w:author="Cheng" w:date="2014-12-05T00:08:00Z">
              <w:r w:rsidR="004C311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觉得性价比</w:t>
              </w:r>
              <w:r w:rsidR="004C3110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比较高的</w:t>
              </w:r>
            </w:ins>
            <w:ins w:id="17" w:author="Cheng" w:date="2014-12-05T00:09:00Z">
              <w:r w:rsidR="004C311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一个品</w:t>
              </w:r>
              <w:r w:rsidR="004C311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lastRenderedPageBreak/>
                <w:t>牌或者一家</w:t>
              </w:r>
              <w:r w:rsidR="004C3110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商店？</w:t>
              </w:r>
              <w:r w:rsidR="004C311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告诉</w:t>
              </w:r>
              <w:r w:rsidR="004C3110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小明应该去哪里买。</w:t>
              </w:r>
            </w:ins>
            <w:del w:id="18" w:author="Cheng" w:date="2014-12-05T00:08:00Z">
              <w:r w:rsidRPr="0044565D" w:rsidDel="004C311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心仪的性价比最高的一个电动车品牌或者型号，说说为什么。</w:delText>
              </w:r>
            </w:del>
          </w:p>
        </w:tc>
      </w:tr>
      <w:tr w:rsidR="0044565D" w:rsidRPr="0044565D" w14:paraId="699B3EF5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1627" w14:textId="77777777" w:rsidR="0044565D" w:rsidRPr="00B23BB7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9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commentRangeStart w:id="20"/>
            <w:r w:rsidRPr="00B23BB7"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21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4</w:t>
            </w:r>
            <w:commentRangeEnd w:id="20"/>
            <w:r w:rsidR="007B2736" w:rsidRPr="00B23BB7">
              <w:rPr>
                <w:rStyle w:val="a3"/>
                <w:color w:val="FF0000"/>
                <w:rPrChange w:id="22" w:author="Cheng" w:date="2014-12-04T23:48:00Z">
                  <w:rPr>
                    <w:rStyle w:val="a3"/>
                  </w:rPr>
                </w:rPrChange>
              </w:rPr>
              <w:commentReference w:id="20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C8E2" w14:textId="77777777" w:rsidR="0044565D" w:rsidRPr="00B23BB7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23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23BB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24" w:author="Cheng" w:date="2014-12-04T23:4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专利申请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6376" w14:textId="77777777" w:rsidR="0044565D" w:rsidRPr="00B23BB7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25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23BB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26" w:author="Cheng" w:date="2014-12-04T23:4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小明最近在创业，他有一个新点子，所以他想知道如何申请专利，申请专利的花费如何，那个机构会受理和审查专利申请，哪里可以找到专利相关法律信息，谁能帮助他填写专利申请表等信息。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8C25" w14:textId="77777777" w:rsidR="0044565D" w:rsidRPr="00B23BB7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27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23BB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28" w:author="Cheng" w:date="2014-12-04T23:4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请你根据搜索过程中的收获，说说申请专利的大概流程和注意事项，简单说明即可。</w:t>
            </w:r>
          </w:p>
        </w:tc>
      </w:tr>
      <w:tr w:rsidR="0044565D" w:rsidRPr="0044565D" w14:paraId="08962A91" w14:textId="77777777" w:rsidTr="0044565D">
        <w:trPr>
          <w:trHeight w:val="140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1CD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29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5</w:t>
            </w:r>
            <w:commentRangeEnd w:id="29"/>
            <w:r w:rsidR="00647E08">
              <w:rPr>
                <w:rStyle w:val="a3"/>
              </w:rPr>
              <w:commentReference w:id="29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23CC" w14:textId="5DDF8079" w:rsidR="0044565D" w:rsidRPr="0044565D" w:rsidRDefault="00647E08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ins w:id="30" w:author="Cheng" w:date="2014-12-05T00:37:00Z">
              <w:r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手提</w:t>
              </w:r>
            </w:ins>
            <w:r w:rsidR="0044565D"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行李限制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0BB8" w14:textId="271B502C" w:rsidR="0044565D" w:rsidRPr="0044565D" w:rsidRDefault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小明准备乘坐飞机去美国留学，他可能需要携带很多行李，所以他想研究一下国际航班对</w:t>
            </w:r>
            <w:del w:id="31" w:author="Cheng" w:date="2014-12-05T00:37:00Z">
              <w:r w:rsidRPr="0044565D" w:rsidDel="00647E0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行李有哪些限制。请查找对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手提行李的重量限制体积限制，对托运行李的重量限制体积限制，手提行李中能携带多少液</w:t>
            </w: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体，那些物品必须手提，那些物品必须托运等信息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7E0B" w14:textId="0E22C7D5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请你根据搜索结果，说三点手提</w:t>
            </w:r>
            <w:del w:id="32" w:author="Cheng" w:date="2014-12-05T00:37:00Z">
              <w:r w:rsidRPr="0044565D" w:rsidDel="00647E0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/托运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行李的注意事项</w:t>
            </w:r>
            <w:ins w:id="33" w:author="Cheng" w:date="2014-12-05T00:37:00Z">
              <w:r w:rsidR="009921D7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（</w:t>
              </w:r>
              <w:r w:rsidR="009921D7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重量、禁运物品</w:t>
              </w:r>
              <w:r w:rsidR="009921D7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等</w:t>
              </w:r>
              <w:r w:rsidR="009921D7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）</w:t>
              </w:r>
            </w:ins>
          </w:p>
        </w:tc>
      </w:tr>
      <w:tr w:rsidR="0044565D" w:rsidRPr="0044565D" w14:paraId="07D0B92F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A37E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commentRangeStart w:id="34"/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6</w:t>
            </w:r>
            <w:commentRangeEnd w:id="34"/>
            <w:r w:rsidR="00647E08">
              <w:rPr>
                <w:rStyle w:val="a3"/>
              </w:rPr>
              <w:commentReference w:id="34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CFB3" w14:textId="5DE06A0A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</w:pPr>
            <w:del w:id="35" w:author="Cheng" w:date="2014-12-05T00:40:00Z">
              <w:r w:rsidRPr="0044565D" w:rsidDel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心脏病</w:delText>
              </w:r>
            </w:del>
            <w:ins w:id="36" w:author="Cheng Luo" w:date="2014-12-04T15:59:00Z">
              <w:del w:id="37" w:author="Cheng" w:date="2014-12-05T00:40:00Z">
                <w:r w:rsidR="007B2736" w:rsidDel="00391370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  <w:delText>风湿性</w:delText>
                </w:r>
              </w:del>
            </w:ins>
            <w:ins w:id="38" w:author="Cheng" w:date="2014-12-05T00:40:00Z">
              <w:r w:rsidR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红斑狼疮</w:t>
              </w:r>
            </w:ins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BEF9" w14:textId="12DB54F7" w:rsidR="0044565D" w:rsidRPr="0044565D" w:rsidRDefault="0044565D" w:rsidP="00391370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  <w:pPrChange w:id="39" w:author="Cheng" w:date="2014-12-05T00:40:00Z">
                <w:pPr>
                  <w:widowControl/>
                  <w:jc w:val="left"/>
                </w:pPr>
              </w:pPrChange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小明的一个熟人得了</w:t>
            </w:r>
            <w:ins w:id="40" w:author="Cheng" w:date="2014-12-05T00:40:00Z">
              <w:r w:rsidR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红斑狼疮</w:t>
              </w:r>
            </w:ins>
            <w:del w:id="41" w:author="Cheng" w:date="2014-12-05T00:40:00Z">
              <w:r w:rsidRPr="0044565D" w:rsidDel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心脏病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，他想知道</w:t>
            </w:r>
            <w:ins w:id="42" w:author="Cheng" w:date="2014-12-05T00:40:00Z">
              <w:r w:rsidR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红斑狼疮</w:t>
              </w:r>
            </w:ins>
            <w:del w:id="43" w:author="Cheng" w:date="2014-12-05T00:40:00Z">
              <w:r w:rsidRPr="0044565D" w:rsidDel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心脏病</w:delText>
              </w:r>
            </w:del>
            <w:del w:id="44" w:author="Cheng" w:date="2014-12-05T00:35:00Z">
              <w:r w:rsidRPr="0044565D" w:rsidDel="00647E0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的病因，症状，后果</w:delText>
              </w:r>
            </w:del>
            <w:ins w:id="45" w:author="Cheng" w:date="2014-12-05T00:35:00Z">
              <w:r w:rsidR="00647E0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的</w:t>
              </w:r>
            </w:ins>
            <w:del w:id="46" w:author="Cheng" w:date="2014-12-05T00:35:00Z">
              <w:r w:rsidRPr="0044565D" w:rsidDel="00647E0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，</w:delText>
              </w:r>
            </w:del>
            <w:ins w:id="47" w:author="Cheng" w:date="2014-12-05T00:40:00Z">
              <w:r w:rsidR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注意</w:t>
              </w:r>
              <w:r w:rsidR="00391370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事项</w:t>
              </w:r>
            </w:ins>
            <w:del w:id="48" w:author="Cheng" w:date="2014-12-05T00:40:00Z">
              <w:r w:rsidRPr="0044565D" w:rsidDel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预防措施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和治疗措施等信息，请帮他查找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3218" w14:textId="5E6C6954" w:rsidR="0044565D" w:rsidRPr="0044565D" w:rsidRDefault="0044565D" w:rsidP="00391370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  <w:pPrChange w:id="49" w:author="Cheng" w:date="2014-12-05T00:40:00Z">
                <w:pPr>
                  <w:widowControl/>
                  <w:jc w:val="left"/>
                </w:pPr>
              </w:pPrChange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请你根据搜索过程中的收获，说说</w:t>
            </w:r>
            <w:ins w:id="50" w:author="Cheng" w:date="2014-12-05T00:40:00Z">
              <w:r w:rsidR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红斑狼疮</w:t>
              </w:r>
            </w:ins>
            <w:del w:id="51" w:author="Cheng" w:date="2014-12-05T00:40:00Z">
              <w:r w:rsidRPr="0044565D" w:rsidDel="00391370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心脏病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的一些注意事项。</w:t>
            </w:r>
          </w:p>
        </w:tc>
      </w:tr>
      <w:tr w:rsidR="0044565D" w:rsidRPr="0044565D" w14:paraId="7B86298A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FA37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0E63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长期护理保险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AFED" w14:textId="4C5C636F" w:rsidR="0044565D" w:rsidRPr="0044565D" w:rsidRDefault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小明刚刚知道有一种“长期护理保险”，请查找这种保险的保费和理赔金额，哪家保险公司提供这种保险，</w:t>
            </w:r>
            <w:del w:id="52" w:author="Cheng" w:date="2014-12-05T00:35:00Z">
              <w:r w:rsidRPr="0044565D" w:rsidDel="00647E08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公众对这种保险的看法</w:delText>
              </w:r>
            </w:del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以及这种保险和健康保险的区别等信息（topic 8）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E74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请你根据搜索过程中的收获，用简短的语言说说“长期护理保险”是什么？</w:t>
            </w:r>
          </w:p>
        </w:tc>
      </w:tr>
      <w:tr w:rsidR="0044565D" w:rsidRPr="0044565D" w14:paraId="0D65BBC3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8D6A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062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戒烟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0C09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小明的一个朋友想戒烟，所以他想知道戒烟的好处，戒烟的副作用，有哪些有效的戒烟方式等信息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8C43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请你根据搜索过程中的收获，提三点戒烟的建议（例如：1. 应该保持规律的生活习惯）</w:t>
            </w:r>
          </w:p>
        </w:tc>
      </w:tr>
      <w:tr w:rsidR="0044565D" w:rsidRPr="0044565D" w14:paraId="1B633C1D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DE04" w14:textId="77777777" w:rsidR="0044565D" w:rsidRPr="00647E08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53" w:author="Cheng" w:date="2014-12-05T00:35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commentRangeStart w:id="54"/>
            <w:r w:rsidRPr="00647E08"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55" w:author="Cheng" w:date="2014-12-05T00:35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9</w:t>
            </w:r>
            <w:commentRangeEnd w:id="54"/>
            <w:r w:rsidR="007B2736" w:rsidRPr="00647E08">
              <w:rPr>
                <w:rStyle w:val="a3"/>
                <w:color w:val="FF0000"/>
                <w:rPrChange w:id="56" w:author="Cheng" w:date="2014-12-05T00:35:00Z">
                  <w:rPr>
                    <w:rStyle w:val="a3"/>
                  </w:rPr>
                </w:rPrChange>
              </w:rPr>
              <w:commentReference w:id="54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FF71" w14:textId="77777777" w:rsidR="0044565D" w:rsidRPr="00647E08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57" w:author="Cheng" w:date="2014-12-05T00:35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58" w:author="Cheng" w:date="2014-12-05T00:35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健康饮食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17089" w14:textId="77777777" w:rsidR="0044565D" w:rsidRPr="00647E08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59" w:author="Cheng" w:date="2014-12-05T00:35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60" w:author="Cheng" w:date="2014-12-05T00:35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小明想了解一个健康饮食方面的知识，请查找健康食品，健康零食，健康饮食计划，孕妇和婴儿的的健康饮食，如何通过健康饮食减肥，在学校里如何吃得健康等信息（</w:t>
            </w:r>
            <w:r w:rsidRPr="00647E08"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61" w:author="Cheng" w:date="2014-12-05T00:35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t>topic 31）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137B" w14:textId="77777777" w:rsidR="0044565D" w:rsidRPr="00647E08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62" w:author="Cheng" w:date="2014-12-05T00:35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63" w:author="Cheng" w:date="2014-12-05T00:35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请你根据搜索过程中的收获，讲讲你对健康饮食的理解。</w:t>
            </w:r>
          </w:p>
        </w:tc>
      </w:tr>
      <w:tr w:rsidR="0044565D" w:rsidRPr="0044565D" w14:paraId="65455B58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E3A0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8B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编程入门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47B47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小明最近想学习编程，请帮他查找哪种编程语言比较适合初学者，对初学者来说这种语言的优缺点有哪些，对于这种语言哪里可以找到入门所需的资源，需要在电脑上安装什么软件才能够开始实践等信息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5B1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请您根据搜索过程中的收获，为小明推荐一个语言，并且简要说明这门语言的特点，有哪些可以利用的网络资源等等。</w:t>
            </w:r>
          </w:p>
        </w:tc>
      </w:tr>
      <w:tr w:rsidR="0044565D" w:rsidRPr="0044565D" w14:paraId="40D9AE3A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1E95" w14:textId="77777777" w:rsidR="0044565D" w:rsidRPr="00B56080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64" w:author="Cheng" w:date="2014-12-05T00:4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commentRangeStart w:id="65"/>
            <w:r w:rsidRPr="00B5608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66" w:author="Cheng" w:date="2014-12-05T00:4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11</w:t>
            </w:r>
            <w:commentRangeEnd w:id="65"/>
            <w:r w:rsidR="0002702A" w:rsidRPr="00B56080">
              <w:rPr>
                <w:rStyle w:val="a3"/>
                <w:color w:val="FF0000"/>
                <w:rPrChange w:id="67" w:author="Cheng" w:date="2014-12-05T00:46:00Z">
                  <w:rPr>
                    <w:rStyle w:val="a3"/>
                  </w:rPr>
                </w:rPrChange>
              </w:rPr>
              <w:commentReference w:id="65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FBEA" w14:textId="77777777" w:rsidR="0044565D" w:rsidRPr="00B56080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69" w:author="Cheng" w:date="2014-12-05T00:4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5608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70" w:author="Cheng" w:date="2014-12-05T00:4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周大福售后服</w:t>
            </w:r>
            <w:r w:rsidRPr="00B5608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71" w:author="Cheng" w:date="2014-12-05T00:4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务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82C48" w14:textId="71C30AF1" w:rsidR="0044565D" w:rsidRPr="00B56080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72" w:author="Cheng" w:date="2014-12-05T00:4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5608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73" w:author="Cheng" w:date="2014-12-05T00:4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小明在北京的一家周大福珠宝店购买商品后出现质量问题，请查找周大</w:t>
            </w:r>
            <w:r w:rsidRPr="00B5608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74" w:author="Cheng" w:date="2014-12-05T00:4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福珠宝的售后服务</w:t>
            </w:r>
            <w:ins w:id="75" w:author="Cheng" w:date="2014-12-05T00:46:00Z">
              <w:r w:rsidR="00D057DD" w:rsidRPr="00B56080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  <w:rPrChange w:id="76" w:author="Cheng" w:date="2014-12-05T00:46:00Z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8"/>
                      <w:szCs w:val="22"/>
                    </w:rPr>
                  </w:rPrChange>
                </w:rPr>
                <w:t>政策和</w:t>
              </w:r>
              <w:r w:rsidR="00D057DD" w:rsidRPr="00B56080">
                <w:rPr>
                  <w:rFonts w:ascii="宋体" w:eastAsia="宋体" w:hAnsi="宋体" w:cs="Times New Roman"/>
                  <w:color w:val="FF0000"/>
                  <w:kern w:val="0"/>
                  <w:sz w:val="28"/>
                  <w:szCs w:val="22"/>
                  <w:rPrChange w:id="77" w:author="Cheng" w:date="2014-12-05T00:46:00Z">
                    <w:rPr>
                      <w:rFonts w:ascii="宋体" w:eastAsia="宋体" w:hAnsi="宋体" w:cs="Times New Roman"/>
                      <w:color w:val="000000"/>
                      <w:kern w:val="0"/>
                      <w:sz w:val="28"/>
                      <w:szCs w:val="22"/>
                    </w:rPr>
                  </w:rPrChange>
                </w:rPr>
                <w:t>服务电话？</w:t>
              </w:r>
            </w:ins>
            <w:del w:id="78" w:author="Cheng" w:date="2014-12-05T00:46:00Z">
              <w:r w:rsidRPr="00B56080" w:rsidDel="00D057DD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  <w:rPrChange w:id="79" w:author="Cheng" w:date="2014-12-05T00:46:00Z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8"/>
                      <w:szCs w:val="22"/>
                    </w:rPr>
                  </w:rPrChange>
                </w:rPr>
                <w:delText>电话</w:delText>
              </w:r>
            </w:del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8BC4" w14:textId="77777777" w:rsidR="0044565D" w:rsidRPr="00B56080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80" w:author="Cheng" w:date="2014-12-05T00:4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5608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81" w:author="Cheng" w:date="2014-12-05T00:4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请你帮助小明找到周大福</w:t>
            </w:r>
            <w:del w:id="82" w:author="Cheng" w:date="2014-12-05T00:46:00Z">
              <w:r w:rsidRPr="00B56080" w:rsidDel="00B56080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  <w:rPrChange w:id="83" w:author="Cheng" w:date="2014-12-05T00:46:00Z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8"/>
                      <w:szCs w:val="22"/>
                    </w:rPr>
                  </w:rPrChange>
                </w:rPr>
                <w:delText>的电话。</w:delText>
              </w:r>
            </w:del>
          </w:p>
        </w:tc>
      </w:tr>
      <w:tr w:rsidR="0044565D" w:rsidRPr="0044565D" w14:paraId="7CC60239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C09B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12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FCD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吴圩国际机场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6167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小明想知道吴圩国际机场在哪个城市附近，机场到附近城市有哪些交通方式，各种交通方式所需时间和费用，有哪些酒店在机场附近等信息，请帮他查找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8715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请你简单地说明一下吴圩国际机场的情况，包括：1. 它在哪个城市附近；2. 到附近主要城市的交通方式。</w:t>
            </w:r>
          </w:p>
        </w:tc>
      </w:tr>
      <w:tr w:rsidR="0044565D" w:rsidRPr="0044565D" w14:paraId="4A030664" w14:textId="77777777" w:rsidTr="0044565D">
        <w:trPr>
          <w:trHeight w:val="56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3D7E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DD1F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索尼QX镜头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B9A3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小明听说索尼新推出了一种“镜头式相机”，很感兴趣，请查找这种产品的功能、使用方式、售价等信息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981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请你根据搜索过程中的收获，简单说明索尼镜头式相机区别于传统相机的最大不同是什么。</w:t>
            </w:r>
          </w:p>
        </w:tc>
      </w:tr>
      <w:tr w:rsidR="0044565D" w:rsidRPr="0044565D" w14:paraId="098A132A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FCF9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C3B5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红牛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DC4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小明最近经常熬夜，有人建议他可以喝红牛提神。所以他想知道红牛是否</w:t>
            </w: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有副作用，会不会带来健康方面的问题，那种原料可能会导致健康问题，那些国家禁止销售红牛等信息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94B7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请你根据搜索过程中了解到的信息，给小明说一下饮用红</w:t>
            </w: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牛是否会带来健康方面的问题，如果有的话，主要是什么问题。简要说明即可。</w:t>
            </w:r>
          </w:p>
        </w:tc>
      </w:tr>
      <w:tr w:rsidR="0044565D" w:rsidRPr="0044565D" w14:paraId="469A91E1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EE34" w14:textId="77777777" w:rsidR="0044565D" w:rsidRPr="00DC5D6E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8"/>
                <w:szCs w:val="22"/>
                <w:rPrChange w:id="84" w:author="Cheng" w:date="2014-12-05T00:44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commentRangeStart w:id="85"/>
            <w:r w:rsidRPr="00DC5D6E">
              <w:rPr>
                <w:rFonts w:ascii="宋体" w:eastAsia="宋体" w:hAnsi="宋体" w:cs="Times New Roman"/>
                <w:kern w:val="0"/>
                <w:sz w:val="28"/>
                <w:szCs w:val="22"/>
                <w:rPrChange w:id="86" w:author="Cheng" w:date="2014-12-05T00:44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15</w:t>
            </w:r>
            <w:commentRangeEnd w:id="85"/>
            <w:r w:rsidR="00F07694" w:rsidRPr="00DC5D6E">
              <w:rPr>
                <w:rStyle w:val="a3"/>
                <w:rPrChange w:id="87" w:author="Cheng" w:date="2014-12-05T00:44:00Z">
                  <w:rPr>
                    <w:rStyle w:val="a3"/>
                  </w:rPr>
                </w:rPrChange>
              </w:rPr>
              <w:commentReference w:id="85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8005A" w14:textId="77777777" w:rsidR="0044565D" w:rsidRPr="00DC5D6E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2"/>
                <w:rPrChange w:id="88" w:author="Cheng" w:date="2014-12-05T00:44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DC5D6E">
              <w:rPr>
                <w:rFonts w:ascii="宋体" w:eastAsia="宋体" w:hAnsi="宋体" w:cs="Times New Roman"/>
                <w:kern w:val="0"/>
                <w:sz w:val="28"/>
                <w:szCs w:val="22"/>
                <w:rPrChange w:id="89" w:author="Cheng" w:date="2014-12-05T00:44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t>iphone6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7721" w14:textId="77777777" w:rsidR="0044565D" w:rsidRPr="00DC5D6E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2"/>
                <w:rPrChange w:id="90" w:author="Cheng" w:date="2014-12-05T00:44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DC5D6E">
              <w:rPr>
                <w:rFonts w:ascii="宋体" w:eastAsia="宋体" w:hAnsi="宋体" w:cs="Times New Roman" w:hint="eastAsia"/>
                <w:kern w:val="0"/>
                <w:sz w:val="28"/>
                <w:szCs w:val="22"/>
                <w:rPrChange w:id="91" w:author="Cheng" w:date="2014-12-05T00:44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小明想在香港购买一台</w:t>
            </w:r>
            <w:r w:rsidRPr="00DC5D6E">
              <w:rPr>
                <w:rFonts w:ascii="宋体" w:eastAsia="宋体" w:hAnsi="宋体" w:cs="Times New Roman"/>
                <w:kern w:val="0"/>
                <w:sz w:val="28"/>
                <w:szCs w:val="22"/>
                <w:rPrChange w:id="92" w:author="Cheng" w:date="2014-12-05T00:44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t>iphone6，请查找国内和香港的iphone6的售价，如何在香港购买iphone，把iphone带回国内是否需要缴纳关税，港版iphone是否支持国内运营商网络等信息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FF30" w14:textId="7076D9FD" w:rsidR="0044565D" w:rsidRPr="00F07694" w:rsidRDefault="0044565D" w:rsidP="0044565D">
            <w:pPr>
              <w:widowControl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93" w:author="Cheng" w:date="2014-12-05T00:3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F07694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94" w:author="Cheng" w:date="2014-12-05T00:3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 xml:space="preserve">　</w:t>
            </w:r>
            <w:ins w:id="95" w:author="Cheng" w:date="2014-12-05T00:44:00Z">
              <w:r w:rsidR="00DC5D6E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</w:rPr>
                <w:t>请你根据</w:t>
              </w:r>
              <w:r w:rsidR="00DC5D6E">
                <w:rPr>
                  <w:rFonts w:ascii="宋体" w:eastAsia="宋体" w:hAnsi="宋体" w:cs="Times New Roman"/>
                  <w:color w:val="FF0000"/>
                  <w:kern w:val="0"/>
                  <w:sz w:val="28"/>
                  <w:szCs w:val="22"/>
                </w:rPr>
                <w:t>搜索</w:t>
              </w:r>
            </w:ins>
            <w:ins w:id="96" w:author="Cheng" w:date="2014-12-05T00:45:00Z">
              <w:r w:rsidR="00DC5D6E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</w:rPr>
                <w:t>过程</w:t>
              </w:r>
              <w:r w:rsidR="00DC5D6E">
                <w:rPr>
                  <w:rFonts w:ascii="宋体" w:eastAsia="宋体" w:hAnsi="宋体" w:cs="Times New Roman"/>
                  <w:color w:val="FF0000"/>
                  <w:kern w:val="0"/>
                  <w:sz w:val="28"/>
                  <w:szCs w:val="22"/>
                </w:rPr>
                <w:t>中的收获，说说</w:t>
              </w:r>
              <w:r w:rsidR="00DC5D6E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</w:rPr>
                <w:t>港版</w:t>
              </w:r>
              <w:r w:rsidR="00DC5D6E">
                <w:rPr>
                  <w:rFonts w:ascii="宋体" w:eastAsia="宋体" w:hAnsi="宋体" w:cs="Times New Roman"/>
                  <w:color w:val="FF0000"/>
                  <w:kern w:val="0"/>
                  <w:sz w:val="28"/>
                  <w:szCs w:val="22"/>
                </w:rPr>
                <w:t>iphone是否支持</w:t>
              </w:r>
              <w:r w:rsidR="00DC5D6E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</w:rPr>
                <w:t>国内</w:t>
              </w:r>
              <w:r w:rsidR="00DC5D6E">
                <w:rPr>
                  <w:rFonts w:ascii="宋体" w:eastAsia="宋体" w:hAnsi="宋体" w:cs="Times New Roman"/>
                  <w:color w:val="FF0000"/>
                  <w:kern w:val="0"/>
                  <w:sz w:val="28"/>
                  <w:szCs w:val="22"/>
                </w:rPr>
                <w:t>的</w:t>
              </w:r>
              <w:r w:rsidR="00DC5D6E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</w:rPr>
                <w:t>4</w:t>
              </w:r>
              <w:r w:rsidR="00DC5D6E">
                <w:rPr>
                  <w:rFonts w:ascii="宋体" w:eastAsia="宋体" w:hAnsi="宋体" w:cs="Times New Roman"/>
                  <w:color w:val="FF0000"/>
                  <w:kern w:val="0"/>
                  <w:sz w:val="28"/>
                  <w:szCs w:val="22"/>
                </w:rPr>
                <w:t>G网络</w:t>
              </w:r>
              <w:r w:rsidR="00DC5D6E">
                <w:rPr>
                  <w:rFonts w:ascii="宋体" w:eastAsia="宋体" w:hAnsi="宋体" w:cs="Times New Roman" w:hint="eastAsia"/>
                  <w:color w:val="FF0000"/>
                  <w:kern w:val="0"/>
                  <w:sz w:val="28"/>
                  <w:szCs w:val="22"/>
                </w:rPr>
                <w:t>？</w:t>
              </w:r>
            </w:ins>
          </w:p>
        </w:tc>
      </w:tr>
      <w:tr w:rsidR="0044565D" w:rsidRPr="0044565D" w14:paraId="1E686332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3C7B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091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香山红叶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5E2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香山红叶是北京秋天的一大美景，小明计划去香山赏红叶。请查找赏香山红叶的最佳时间，去香山的交通方式等出游信息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4ED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请你根据搜索过程中的收获，给小明提供一些观香山红叶的建议（包括时间、公交线路、注意事项等）</w:t>
            </w:r>
          </w:p>
        </w:tc>
      </w:tr>
      <w:tr w:rsidR="0044565D" w:rsidRPr="0044565D" w14:paraId="57A565B4" w14:textId="77777777" w:rsidTr="0044565D">
        <w:trPr>
          <w:trHeight w:val="112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42A4" w14:textId="77777777" w:rsidR="0044565D" w:rsidRPr="00647E08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97" w:author="Cheng" w:date="2014-12-05T00:3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98" w:author="Cheng" w:date="2014-12-05T00:3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17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6060" w14:textId="77777777" w:rsidR="0044565D" w:rsidRPr="00647E08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99" w:author="Cheng" w:date="2014-12-05T00:3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100" w:author="Cheng" w:date="2014-12-05T00:3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海岛奇兵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11B2" w14:textId="77777777" w:rsidR="0044565D" w:rsidRPr="00647E08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01" w:author="Cheng" w:date="2014-12-05T00:3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102" w:author="Cheng" w:date="2014-12-05T00:3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小明最近开始玩一个移动平台上的游戏海岛奇兵，请帮他查找这款游戏的相关信息，如游戏类型，游戏操作方法，游戏的开发公司，是什么时候上线的等。并帮他查找初期如何快速发展，如何攻占特定岛屿等攻略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4DD29" w14:textId="77777777" w:rsidR="0044565D" w:rsidRPr="00647E08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03" w:author="Cheng" w:date="2014-12-05T00:36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647E08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104" w:author="Cheng" w:date="2014-12-05T00:36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请你根据搜索过程中的收获，简要描述海岛奇兵是一个什么样的游戏，如果要了解更多的信息，应该去哪里查找等等。</w:t>
            </w:r>
          </w:p>
        </w:tc>
      </w:tr>
      <w:tr w:rsidR="0044565D" w:rsidRPr="0044565D" w14:paraId="6DE46284" w14:textId="77777777" w:rsidTr="0044565D">
        <w:trPr>
          <w:trHeight w:val="84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953C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1FC0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清华大学健身房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D374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小明想办一张清华大学健身房的健身卡，请查找清华大学健身房的所在地、开放时间、配备的健身器材以及健身卡价格等信息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E6A6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请根据搜索结果，给小明尽可能多地提供一些清华大学健身房的基本信息（地址、价格、时间等）</w:t>
            </w:r>
          </w:p>
        </w:tc>
      </w:tr>
      <w:tr w:rsidR="0044565D" w:rsidRPr="0044565D" w14:paraId="31A37BF0" w14:textId="77777777" w:rsidTr="0044565D">
        <w:trPr>
          <w:trHeight w:val="140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57AA" w14:textId="77777777" w:rsidR="0044565D" w:rsidRPr="0044565D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FC62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辽宁号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1D88" w14:textId="77777777" w:rsidR="0044565D" w:rsidRPr="0044565D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2"/>
              </w:rPr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t>小明最近对军事很感兴趣，所以他想知道中国第一艘航母辽宁号的信息。请帮他查找辽宁号的基本信息（如排</w:t>
            </w: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水量，舰长，舷宽，船员人数，航速，武器装备等），辽宁号的历史，航母能起到的战略作用，相对于其他国家的航母，辽宁号的优势和劣势等信息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D3C1" w14:textId="655E0CF7" w:rsidR="0044565D" w:rsidRPr="0044565D" w:rsidRDefault="0044565D" w:rsidP="003753D4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pPrChange w:id="105" w:author="Cheng" w:date="2014-12-05T00:41:00Z">
                <w:pPr>
                  <w:widowControl/>
                  <w:jc w:val="left"/>
                </w:pPr>
              </w:pPrChange>
            </w:pPr>
            <w:r w:rsidRPr="0044565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2"/>
              </w:rPr>
              <w:lastRenderedPageBreak/>
              <w:t>请根据搜索结果，</w:t>
            </w:r>
            <w:del w:id="106" w:author="Cheng" w:date="2014-12-05T00:41:00Z">
              <w:r w:rsidRPr="0044565D" w:rsidDel="003753D4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delText>给小明尽可能多地提供一些辽宁号的基本信息</w:delText>
              </w:r>
            </w:del>
            <w:ins w:id="107" w:author="Cheng" w:date="2014-12-05T00:42:00Z">
              <w:r w:rsidR="003753D4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说说</w:t>
              </w:r>
              <w:r w:rsidR="003753D4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辽宁号航母</w:t>
              </w:r>
            </w:ins>
            <w:ins w:id="108" w:author="Cheng" w:date="2014-12-05T00:43:00Z">
              <w:r w:rsidR="003753D4">
                <w:rPr>
                  <w:rFonts w:ascii="宋体" w:eastAsia="宋体" w:hAnsi="宋体" w:cs="Times New Roman" w:hint="eastAsia"/>
                  <w:color w:val="000000"/>
                  <w:kern w:val="0"/>
                  <w:sz w:val="28"/>
                  <w:szCs w:val="22"/>
                </w:rPr>
                <w:t>的</w:t>
              </w:r>
              <w:r w:rsidR="003753D4">
                <w:rPr>
                  <w:rFonts w:ascii="宋体" w:eastAsia="宋体" w:hAnsi="宋体" w:cs="Times New Roman"/>
                  <w:color w:val="000000"/>
                  <w:kern w:val="0"/>
                  <w:sz w:val="28"/>
                  <w:szCs w:val="22"/>
                </w:rPr>
                <w:t>来历？</w:t>
              </w:r>
            </w:ins>
          </w:p>
        </w:tc>
      </w:tr>
      <w:tr w:rsidR="0044565D" w:rsidRPr="0044565D" w14:paraId="6767482E" w14:textId="77777777" w:rsidTr="0044565D">
        <w:trPr>
          <w:trHeight w:val="1680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8472" w14:textId="77777777" w:rsidR="0044565D" w:rsidRPr="00B23BB7" w:rsidRDefault="0044565D" w:rsidP="0044565D">
            <w:pPr>
              <w:widowControl/>
              <w:jc w:val="righ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09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commentRangeStart w:id="110"/>
            <w:r w:rsidRPr="00B23BB7"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11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  <w:lastRenderedPageBreak/>
              <w:t>20</w:t>
            </w:r>
            <w:commentRangeEnd w:id="110"/>
            <w:r w:rsidR="00B23BB7">
              <w:rPr>
                <w:rStyle w:val="a3"/>
              </w:rPr>
              <w:commentReference w:id="110"/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3F696" w14:textId="77777777" w:rsidR="0044565D" w:rsidRPr="00B23BB7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12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23BB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113" w:author="Cheng" w:date="2014-12-04T23:4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法国队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A4EB" w14:textId="77777777" w:rsidR="0044565D" w:rsidRPr="00B23BB7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14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23BB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115" w:author="Cheng" w:date="2014-12-04T23:4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小明最近对足球很感兴趣，他想了解一下传统强队之一法国队。请帮他查找法国队在什么时候获得了世界杯，在夺取世界杯的过程中法国队击败了那些对手，最后决赛的比分是多少，法国队的绰号是什么，那届世界杯决赛的比赛球场是哪一个，法国队夺取世界杯时的教练是谁等相关信息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AFB4" w14:textId="77777777" w:rsidR="0044565D" w:rsidRPr="00B23BB7" w:rsidRDefault="0044565D" w:rsidP="0044565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2"/>
                <w:rPrChange w:id="116" w:author="Cheng" w:date="2014-12-04T23:48:00Z">
                  <w:rPr>
                    <w:rFonts w:ascii="宋体" w:eastAsia="宋体" w:hAnsi="宋体" w:cs="Times New Roman"/>
                    <w:color w:val="000000"/>
                    <w:kern w:val="0"/>
                    <w:sz w:val="28"/>
                    <w:szCs w:val="22"/>
                  </w:rPr>
                </w:rPrChange>
              </w:rPr>
            </w:pPr>
            <w:r w:rsidRPr="00B23BB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2"/>
                <w:rPrChange w:id="117" w:author="Cheng" w:date="2014-12-04T23:48:00Z">
                  <w:rPr>
                    <w:rFonts w:ascii="宋体" w:eastAsia="宋体" w:hAnsi="宋体" w:cs="Times New Roman" w:hint="eastAsia"/>
                    <w:color w:val="000000"/>
                    <w:kern w:val="0"/>
                    <w:sz w:val="28"/>
                    <w:szCs w:val="22"/>
                  </w:rPr>
                </w:rPrChange>
              </w:rPr>
              <w:t>请你根据搜索结果，讲讲你印象最深的一次法国队夺得世界杯冠军的事迹（时间、当时的当家球星等等）</w:t>
            </w:r>
          </w:p>
        </w:tc>
      </w:tr>
    </w:tbl>
    <w:p w14:paraId="00490AF8" w14:textId="77777777" w:rsidR="005F33D0" w:rsidRPr="0044565D" w:rsidRDefault="005F33D0">
      <w:pPr>
        <w:rPr>
          <w:sz w:val="32"/>
        </w:rPr>
      </w:pPr>
    </w:p>
    <w:sectPr w:rsidR="005F33D0" w:rsidRPr="0044565D" w:rsidSect="0044565D">
      <w:pgSz w:w="15840" w:h="12240" w:orient="landscape"/>
      <w:pgMar w:top="1800" w:right="1440" w:bottom="1800" w:left="1440" w:header="720" w:footer="720" w:gutter="0"/>
      <w:cols w:space="720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heng Luo" w:date="2014-12-04T15:57:00Z" w:initials="CL">
    <w:p w14:paraId="0D36820C" w14:textId="77777777" w:rsidR="0044565D" w:rsidRDefault="0044565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这个查询太</w:t>
      </w:r>
      <w:r>
        <w:rPr>
          <w:rFonts w:hint="eastAsia"/>
        </w:rPr>
        <w:t>broad</w:t>
      </w:r>
      <w:r>
        <w:rPr>
          <w:rFonts w:hint="eastAsia"/>
        </w:rPr>
        <w:t>了，用户搜索都不太知道搜什么，计划做一步细化，定位在北京附近。</w:t>
      </w:r>
    </w:p>
  </w:comment>
  <w:comment w:id="5" w:author="Cheng Luo" w:date="2014-12-04T15:59:00Z" w:initials="CL">
    <w:p w14:paraId="15730758" w14:textId="661A0D6A" w:rsidR="007B2736" w:rsidRDefault="007B2736">
      <w:pPr>
        <w:pStyle w:val="a4"/>
      </w:pPr>
      <w:r>
        <w:rPr>
          <w:rStyle w:val="a3"/>
        </w:rPr>
        <w:annotationRef/>
      </w:r>
      <w:r w:rsidR="00C63E73">
        <w:rPr>
          <w:rFonts w:hint="eastAsia"/>
        </w:rPr>
        <w:t>这个任务的问题，去掉垂直的结果之后，搜索质量比较</w:t>
      </w:r>
      <w:r>
        <w:rPr>
          <w:rFonts w:hint="eastAsia"/>
        </w:rPr>
        <w:t>差。</w:t>
      </w:r>
    </w:p>
    <w:p w14:paraId="3CCA13F6" w14:textId="42A3B108" w:rsidR="00EC2586" w:rsidRPr="00EC2586" w:rsidRDefault="00EC2586">
      <w:pPr>
        <w:pStyle w:val="a4"/>
      </w:pPr>
      <w:r>
        <w:rPr>
          <w:rFonts w:hint="eastAsia"/>
        </w:rPr>
        <w:t>计划</w:t>
      </w:r>
      <w:r>
        <w:t>改成，死飞自行车</w:t>
      </w:r>
      <w:r w:rsidR="00C74031">
        <w:rPr>
          <w:rFonts w:hint="eastAsia"/>
        </w:rPr>
        <w:t>，</w:t>
      </w:r>
      <w:r w:rsidR="00C74031">
        <w:t>加上限制，在清华大学附近</w:t>
      </w:r>
    </w:p>
  </w:comment>
  <w:comment w:id="20" w:author="Cheng Luo" w:date="2014-12-04T15:59:00Z" w:initials="CL">
    <w:p w14:paraId="6211ED8D" w14:textId="22037460" w:rsidR="007B2736" w:rsidRDefault="007B273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计划删掉，</w:t>
      </w:r>
      <w:r w:rsidR="00C74031">
        <w:rPr>
          <w:rFonts w:hint="eastAsia"/>
        </w:rPr>
        <w:t>话题</w:t>
      </w:r>
      <w:r w:rsidR="00C74031">
        <w:t>太</w:t>
      </w:r>
      <w:r w:rsidR="00C74031">
        <w:t>broad</w:t>
      </w:r>
      <w:r w:rsidR="00C74031">
        <w:rPr>
          <w:rFonts w:hint="eastAsia"/>
        </w:rPr>
        <w:t>，</w:t>
      </w:r>
      <w:r>
        <w:rPr>
          <w:rFonts w:hint="eastAsia"/>
        </w:rPr>
        <w:t>organic</w:t>
      </w:r>
      <w:r>
        <w:rPr>
          <w:rFonts w:hint="eastAsia"/>
        </w:rPr>
        <w:t>结果太差。</w:t>
      </w:r>
    </w:p>
  </w:comment>
  <w:comment w:id="29" w:author="Cheng" w:date="2014-12-05T00:36:00Z" w:initials="C">
    <w:p w14:paraId="0F5F830D" w14:textId="159C454D" w:rsidR="00647E08" w:rsidRDefault="00647E0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这个的</w:t>
      </w:r>
      <w:r>
        <w:t>问题是</w:t>
      </w:r>
      <w:r>
        <w:rPr>
          <w:rFonts w:hint="eastAsia"/>
        </w:rPr>
        <w:t>：</w:t>
      </w:r>
      <w:r>
        <w:t>行李限制</w:t>
      </w:r>
      <w:r>
        <w:rPr>
          <w:rFonts w:hint="eastAsia"/>
        </w:rPr>
        <w:t>不同</w:t>
      </w:r>
      <w:r>
        <w:t>的航班、不同的航空公司都不一样</w:t>
      </w:r>
    </w:p>
  </w:comment>
  <w:comment w:id="34" w:author="Cheng" w:date="2014-12-05T00:34:00Z" w:initials="C">
    <w:p w14:paraId="51F8A17C" w14:textId="5D985F9A" w:rsidR="00647E08" w:rsidRDefault="00647E0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病因</w:t>
      </w:r>
      <w:r>
        <w:t>、病症、后果</w:t>
      </w:r>
      <w:r>
        <w:rPr>
          <w:rFonts w:hint="eastAsia"/>
        </w:rPr>
        <w:t>、</w:t>
      </w:r>
      <w:r>
        <w:t>预防</w:t>
      </w:r>
      <w:r>
        <w:rPr>
          <w:rFonts w:hint="eastAsia"/>
        </w:rPr>
        <w:t>措施</w:t>
      </w:r>
      <w:r>
        <w:t>信息太多了，重点</w:t>
      </w:r>
      <w:r>
        <w:rPr>
          <w:rFonts w:hint="eastAsia"/>
        </w:rPr>
        <w:t>问</w:t>
      </w:r>
      <w:r>
        <w:t>注意事项</w:t>
      </w:r>
      <w:r>
        <w:rPr>
          <w:rFonts w:hint="eastAsia"/>
        </w:rPr>
        <w:t>和</w:t>
      </w:r>
      <w:r>
        <w:t>治疗措施吧。</w:t>
      </w:r>
    </w:p>
  </w:comment>
  <w:comment w:id="54" w:author="Cheng Luo" w:date="2014-12-04T16:00:00Z" w:initials="CL">
    <w:p w14:paraId="257BF47E" w14:textId="7B10AD5B" w:rsidR="0002702A" w:rsidRDefault="007B2736">
      <w:pPr>
        <w:pStyle w:val="a4"/>
      </w:pPr>
      <w:r>
        <w:rPr>
          <w:rStyle w:val="a3"/>
        </w:rPr>
        <w:annotationRef/>
      </w:r>
      <w:r w:rsidR="0002702A">
        <w:rPr>
          <w:rFonts w:hint="eastAsia"/>
        </w:rPr>
        <w:t>这个任务考虑删掉</w:t>
      </w:r>
    </w:p>
  </w:comment>
  <w:comment w:id="65" w:author="Cheng Luo" w:date="2014-12-04T16:01:00Z" w:initials="CL">
    <w:p w14:paraId="6B93095A" w14:textId="3A054272" w:rsidR="0002702A" w:rsidRDefault="0002702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这个查询比较容易，</w:t>
      </w:r>
      <w:r>
        <w:rPr>
          <w:rFonts w:hint="eastAsia"/>
        </w:rPr>
        <w:t>init</w:t>
      </w:r>
      <w:r>
        <w:rPr>
          <w:rFonts w:hint="eastAsia"/>
        </w:rPr>
        <w:t>查询就找到了电话。</w:t>
      </w:r>
      <w:r w:rsidR="00B56080">
        <w:rPr>
          <w:rFonts w:hint="eastAsia"/>
        </w:rPr>
        <w:t>考虑</w:t>
      </w:r>
      <w:r w:rsidR="00B56080">
        <w:t>删去</w:t>
      </w:r>
      <w:bookmarkStart w:id="68" w:name="_GoBack"/>
      <w:bookmarkEnd w:id="68"/>
    </w:p>
  </w:comment>
  <w:comment w:id="85" w:author="Cheng" w:date="2014-12-05T00:38:00Z" w:initials="C">
    <w:p w14:paraId="38F841D3" w14:textId="6EB1D8AA" w:rsidR="00F07694" w:rsidRDefault="00F076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删去</w:t>
      </w:r>
    </w:p>
  </w:comment>
  <w:comment w:id="110" w:author="Cheng" w:date="2014-12-04T23:48:00Z" w:initials="C">
    <w:p w14:paraId="6C9050A2" w14:textId="357C8320" w:rsidR="00B23BB7" w:rsidRDefault="00B23B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计划</w:t>
      </w:r>
      <w:r>
        <w:t>删掉，这个是</w:t>
      </w:r>
      <w:r>
        <w:t>organic</w:t>
      </w:r>
      <w:r>
        <w:t>结果最差的一个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6820C" w15:done="0"/>
  <w15:commentEx w15:paraId="3CCA13F6" w15:done="0"/>
  <w15:commentEx w15:paraId="6211ED8D" w15:done="0"/>
  <w15:commentEx w15:paraId="0F5F830D" w15:done="0"/>
  <w15:commentEx w15:paraId="51F8A17C" w15:done="0"/>
  <w15:commentEx w15:paraId="257BF47E" w15:done="0"/>
  <w15:commentEx w15:paraId="6B93095A" w15:done="0"/>
  <w15:commentEx w15:paraId="38F841D3" w15:done="0"/>
  <w15:commentEx w15:paraId="6C9050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5D"/>
    <w:rsid w:val="0002702A"/>
    <w:rsid w:val="003753D4"/>
    <w:rsid w:val="00391370"/>
    <w:rsid w:val="0044565D"/>
    <w:rsid w:val="004C3110"/>
    <w:rsid w:val="005F33D0"/>
    <w:rsid w:val="00647E08"/>
    <w:rsid w:val="007B2736"/>
    <w:rsid w:val="009921D7"/>
    <w:rsid w:val="00B23BB7"/>
    <w:rsid w:val="00B56080"/>
    <w:rsid w:val="00C35078"/>
    <w:rsid w:val="00C63E73"/>
    <w:rsid w:val="00C74031"/>
    <w:rsid w:val="00D057DD"/>
    <w:rsid w:val="00DC5D6E"/>
    <w:rsid w:val="00E74886"/>
    <w:rsid w:val="00EC2586"/>
    <w:rsid w:val="00EE7F01"/>
    <w:rsid w:val="00F0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BAB74"/>
  <w14:defaultImageDpi w14:val="300"/>
  <w15:docId w15:val="{09021C26-038C-48D9-8447-F99EC654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4565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4565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4565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4565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4565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4565D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56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398</Words>
  <Characters>2275</Characters>
  <Application>Microsoft Office Word</Application>
  <DocSecurity>0</DocSecurity>
  <Lines>18</Lines>
  <Paragraphs>5</Paragraphs>
  <ScaleCrop>false</ScaleCrop>
  <Company>Tsinghua University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</cp:lastModifiedBy>
  <cp:revision>18</cp:revision>
  <dcterms:created xsi:type="dcterms:W3CDTF">2014-12-04T07:51:00Z</dcterms:created>
  <dcterms:modified xsi:type="dcterms:W3CDTF">2014-12-04T16:46:00Z</dcterms:modified>
</cp:coreProperties>
</file>